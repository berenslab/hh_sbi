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510F" w14:textId="77777777" w:rsidR="004B0AF7" w:rsidRP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000000"/>
          <w:sz w:val="24"/>
          <w:szCs w:val="24"/>
        </w:rPr>
        <w:t>Preparation of internal solution</w:t>
      </w:r>
      <w:r w:rsidR="00684B1A">
        <w:rPr>
          <w:rFonts w:ascii="Arial" w:hAnsi="Arial" w:cs="Arial"/>
          <w:b/>
          <w:bCs/>
          <w:color w:val="000000"/>
          <w:sz w:val="24"/>
          <w:szCs w:val="24"/>
        </w:rPr>
        <w:t xml:space="preserve"> and ACSF</w:t>
      </w:r>
      <w:r w:rsidRPr="004B0AF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4B0AF7">
        <w:rPr>
          <w:rFonts w:ascii="Arial" w:eastAsia="ZapfDingbats" w:hAnsi="Arial" w:cs="Arial"/>
          <w:color w:val="FF4D00"/>
          <w:sz w:val="24"/>
          <w:szCs w:val="24"/>
        </w:rPr>
        <w:t xml:space="preserve">● </w:t>
      </w:r>
      <w:r w:rsidRPr="004B0AF7">
        <w:rPr>
          <w:rFonts w:ascii="Arial" w:hAnsi="Arial" w:cs="Arial"/>
          <w:b/>
          <w:bCs/>
          <w:color w:val="FF4D00"/>
          <w:sz w:val="24"/>
          <w:szCs w:val="24"/>
        </w:rPr>
        <w:t xml:space="preserve">TIMING </w:t>
      </w:r>
      <w:r w:rsidRPr="004B0AF7">
        <w:rPr>
          <w:rFonts w:ascii="Arial" w:hAnsi="Arial" w:cs="Arial"/>
          <w:b/>
          <w:bCs/>
          <w:color w:val="000000"/>
          <w:sz w:val="24"/>
          <w:szCs w:val="24"/>
        </w:rPr>
        <w:t>1 d</w:t>
      </w:r>
    </w:p>
    <w:p w14:paraId="14D48817" w14:textId="77777777" w:rsidR="00684B1A" w:rsidRDefault="00684B1A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8759374" w14:textId="77777777" w:rsid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color w:val="000000"/>
          <w:sz w:val="24"/>
          <w:szCs w:val="24"/>
        </w:rPr>
        <w:t>Great care should be taken to prepare the internal solution under strict RNase-free conditions, as this wil</w:t>
      </w:r>
      <w:r>
        <w:rPr>
          <w:rFonts w:ascii="Arial" w:hAnsi="Arial" w:cs="Arial"/>
          <w:color w:val="000000"/>
          <w:sz w:val="24"/>
          <w:szCs w:val="24"/>
        </w:rPr>
        <w:t xml:space="preserve">l be the first solution to come </w:t>
      </w:r>
      <w:r w:rsidRPr="004B0AF7">
        <w:rPr>
          <w:rFonts w:ascii="Arial" w:hAnsi="Arial" w:cs="Arial"/>
          <w:color w:val="000000"/>
          <w:sz w:val="24"/>
          <w:szCs w:val="24"/>
        </w:rPr>
        <w:t>into contact with the RNA sample.</w:t>
      </w:r>
    </w:p>
    <w:p w14:paraId="11A68C5B" w14:textId="77777777" w:rsidR="004B0AF7" w:rsidRP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632FEA" w14:textId="77777777" w:rsidR="004B0AF7" w:rsidRPr="004B0AF7" w:rsidRDefault="0073756A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Internal solution: C</w:t>
      </w:r>
      <w:r w:rsidR="004B0AF7" w:rsidRPr="004B0AF7">
        <w:rPr>
          <w:rFonts w:ascii="Arial" w:hAnsi="Arial" w:cs="Arial"/>
          <w:color w:val="000000"/>
          <w:sz w:val="24"/>
          <w:szCs w:val="24"/>
        </w:rPr>
        <w:t>omponent Amount Final concentration (assuming a 50-ml final volume)</w:t>
      </w:r>
    </w:p>
    <w:p w14:paraId="2131E7F8" w14:textId="77777777" w:rsid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9CE545" w14:textId="0B1B0410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>K-gluconate                (234.25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>)                       1.</w:t>
      </w:r>
      <w:r w:rsidR="0065424D">
        <w:rPr>
          <w:rFonts w:ascii="Arial" w:hAnsi="Arial" w:cs="Arial"/>
          <w:color w:val="000000" w:themeColor="text1"/>
          <w:sz w:val="24"/>
          <w:szCs w:val="24"/>
        </w:rPr>
        <w:t>3000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g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424D">
        <w:rPr>
          <w:rFonts w:ascii="Arial" w:hAnsi="Arial" w:cs="Arial"/>
          <w:color w:val="000000" w:themeColor="text1"/>
          <w:sz w:val="24"/>
          <w:szCs w:val="24"/>
        </w:rPr>
        <w:t>111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2814492E" w14:textId="77777777" w:rsidR="004B0AF7" w:rsidRPr="0076389C" w:rsidRDefault="004B0AF7" w:rsidP="00560800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KCl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>(74.55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           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0.0149 g 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4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2D483DA2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HEPES                       (1 M)                          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500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μl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10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4771341C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>EGTA                         (380.35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0.0038 g                  0.2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5CE90238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>Mg-ATP                      (507.18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0.1014 g                     4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7206F555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>Na-GTP                      (523.18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0.0078 g                  0.3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0FFEB9AA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6389C">
        <w:rPr>
          <w:rFonts w:ascii="Arial" w:hAnsi="Arial" w:cs="Arial"/>
          <w:color w:val="000000" w:themeColor="text1"/>
          <w:sz w:val="24"/>
          <w:szCs w:val="24"/>
        </w:rPr>
        <w:t>Na2-phosphocreatine (255.08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>)                        0.</w:t>
      </w:r>
      <w:r w:rsidR="0076389C" w:rsidRPr="0076389C">
        <w:rPr>
          <w:rFonts w:ascii="Arial" w:hAnsi="Arial" w:cs="Arial"/>
          <w:color w:val="000000" w:themeColor="text1"/>
          <w:sz w:val="24"/>
          <w:szCs w:val="24"/>
        </w:rPr>
        <w:t>0637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g 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76389C" w:rsidRPr="0076389C">
        <w:rPr>
          <w:rFonts w:ascii="Arial" w:hAnsi="Arial" w:cs="Arial"/>
          <w:color w:val="000000" w:themeColor="text1"/>
          <w:sz w:val="24"/>
          <w:szCs w:val="24"/>
        </w:rPr>
        <w:t>5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3A2564EF" w14:textId="77777777" w:rsidR="004B0AF7" w:rsidRPr="0076389C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Biocytin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>(372.5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>0.2</w:t>
      </w:r>
      <w:r w:rsidR="0076389C">
        <w:rPr>
          <w:rFonts w:ascii="Arial" w:hAnsi="Arial" w:cs="Arial"/>
          <w:color w:val="000000" w:themeColor="text1"/>
          <w:sz w:val="24"/>
          <w:szCs w:val="24"/>
        </w:rPr>
        <w:t>500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g </w:t>
      </w:r>
      <w:r w:rsidR="0076389C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560800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>13</w:t>
      </w:r>
      <w:r w:rsidR="0076389C">
        <w:rPr>
          <w:rFonts w:ascii="Arial" w:hAnsi="Arial" w:cs="Arial"/>
          <w:color w:val="000000" w:themeColor="text1"/>
          <w:sz w:val="24"/>
          <w:szCs w:val="24"/>
        </w:rPr>
        <w:t>.423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479DE4D0" w14:textId="77777777" w:rsidR="004B0AF7" w:rsidRDefault="004B0AF7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5FDE0D" w14:textId="77777777" w:rsid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D64E12" w14:textId="77777777" w:rsidR="004B0AF7" w:rsidRP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000000"/>
          <w:sz w:val="24"/>
          <w:szCs w:val="24"/>
        </w:rPr>
        <w:t>Procedure</w:t>
      </w:r>
    </w:p>
    <w:p w14:paraId="177DEEF8" w14:textId="77777777" w:rsidR="00560800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color w:val="000000"/>
          <w:sz w:val="24"/>
          <w:szCs w:val="24"/>
        </w:rPr>
        <w:t xml:space="preserve">1. Dissolve K-gluconate, </w:t>
      </w:r>
      <w:proofErr w:type="spellStart"/>
      <w:r w:rsidRPr="004B0AF7">
        <w:rPr>
          <w:rFonts w:ascii="Arial" w:hAnsi="Arial" w:cs="Arial"/>
          <w:color w:val="000000"/>
          <w:sz w:val="24"/>
          <w:szCs w:val="24"/>
        </w:rPr>
        <w:t>KCl</w:t>
      </w:r>
      <w:proofErr w:type="spellEnd"/>
      <w:r w:rsidRPr="004B0AF7">
        <w:rPr>
          <w:rFonts w:ascii="Arial" w:hAnsi="Arial" w:cs="Arial"/>
          <w:color w:val="000000"/>
          <w:sz w:val="24"/>
          <w:szCs w:val="24"/>
        </w:rPr>
        <w:t xml:space="preserve">, HEPES, and EGTA in ~40 ml of RNase-free water in a 125-ml Erlenmeyer </w:t>
      </w:r>
      <w:r w:rsidR="00560800">
        <w:rPr>
          <w:rFonts w:ascii="Arial" w:hAnsi="Arial" w:cs="Arial"/>
          <w:color w:val="000000"/>
          <w:sz w:val="24"/>
          <w:szCs w:val="24"/>
        </w:rPr>
        <w:t xml:space="preserve">flask. </w:t>
      </w:r>
    </w:p>
    <w:p w14:paraId="55455F42" w14:textId="77777777" w:rsidR="00560800" w:rsidRDefault="00560800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C0CFD"/>
          <w:sz w:val="24"/>
          <w:szCs w:val="24"/>
        </w:rPr>
      </w:pPr>
    </w:p>
    <w:p w14:paraId="61644589" w14:textId="77777777" w:rsid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7C0CFD"/>
          <w:sz w:val="24"/>
          <w:szCs w:val="24"/>
        </w:rPr>
        <w:t xml:space="preserve">CRITICAL STEP </w:t>
      </w:r>
      <w:r w:rsidRPr="004B0AF7">
        <w:rPr>
          <w:rFonts w:ascii="Arial" w:hAnsi="Arial" w:cs="Arial"/>
          <w:color w:val="000000"/>
          <w:sz w:val="24"/>
          <w:szCs w:val="24"/>
        </w:rPr>
        <w:t>Ensure that all glassware, spatulas, stir bars, counters, and anything else that may come</w:t>
      </w:r>
      <w:r w:rsidR="00560800">
        <w:rPr>
          <w:rFonts w:ascii="Arial" w:hAnsi="Arial" w:cs="Arial"/>
          <w:color w:val="000000"/>
          <w:sz w:val="24"/>
          <w:szCs w:val="24"/>
        </w:rPr>
        <w:t xml:space="preserve"> into contact with the reagents </w:t>
      </w:r>
      <w:r w:rsidRPr="004B0AF7">
        <w:rPr>
          <w:rFonts w:ascii="Arial" w:hAnsi="Arial" w:cs="Arial"/>
          <w:color w:val="000000"/>
          <w:sz w:val="24"/>
          <w:szCs w:val="24"/>
        </w:rPr>
        <w:t>or solution are cleaned thoroughly with RNase Zap.</w:t>
      </w:r>
    </w:p>
    <w:p w14:paraId="5ECC7B73" w14:textId="77777777" w:rsidR="00560800" w:rsidRPr="004B0AF7" w:rsidRDefault="00560800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A8CD15" w14:textId="77777777" w:rsidR="00560800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</w:t>
      </w:r>
      <w:r w:rsidRPr="004B0AF7">
        <w:rPr>
          <w:rFonts w:ascii="Arial" w:hAnsi="Arial" w:cs="Arial"/>
          <w:color w:val="000000"/>
          <w:sz w:val="24"/>
          <w:szCs w:val="24"/>
        </w:rPr>
        <w:t xml:space="preserve">. Cover the solution with aluminum foil and autoclave </w:t>
      </w:r>
      <w:r>
        <w:rPr>
          <w:rFonts w:ascii="Arial" w:hAnsi="Arial" w:cs="Arial"/>
          <w:color w:val="000000"/>
          <w:sz w:val="24"/>
          <w:szCs w:val="24"/>
        </w:rPr>
        <w:t>it</w:t>
      </w:r>
      <w:r w:rsidRPr="004B0AF7">
        <w:rPr>
          <w:rFonts w:ascii="Arial" w:hAnsi="Arial" w:cs="Arial"/>
          <w:color w:val="000000"/>
          <w:sz w:val="24"/>
          <w:szCs w:val="24"/>
        </w:rPr>
        <w:t>. Cool the solution to room temperature before proceeding.</w:t>
      </w:r>
    </w:p>
    <w:p w14:paraId="17D08476" w14:textId="77777777" w:rsidR="00560800" w:rsidRPr="00560800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eastAsia="MathematicalPi-Six" w:hAnsi="Arial" w:cs="Arial"/>
          <w:color w:val="FF0000"/>
          <w:sz w:val="24"/>
          <w:szCs w:val="24"/>
        </w:rPr>
      </w:pPr>
    </w:p>
    <w:p w14:paraId="35765093" w14:textId="77777777" w:rsidR="00560800" w:rsidRPr="004B0AF7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00A400"/>
          <w:sz w:val="24"/>
          <w:szCs w:val="24"/>
        </w:rPr>
        <w:t xml:space="preserve">PAUSE POINT </w:t>
      </w:r>
      <w:r w:rsidRPr="004B0AF7">
        <w:rPr>
          <w:rFonts w:ascii="Arial" w:hAnsi="Arial" w:cs="Arial"/>
          <w:color w:val="000000"/>
          <w:sz w:val="24"/>
          <w:szCs w:val="24"/>
        </w:rPr>
        <w:t>The solution can be stored at 4 °C overnight.</w:t>
      </w:r>
    </w:p>
    <w:p w14:paraId="16FDE99A" w14:textId="77777777" w:rsidR="00560800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5F77663" w14:textId="26779D06" w:rsidR="00560800" w:rsidRPr="004B0AF7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</w:t>
      </w:r>
      <w:r w:rsidRPr="004B0AF7">
        <w:rPr>
          <w:rFonts w:ascii="Arial" w:hAnsi="Arial" w:cs="Arial"/>
          <w:color w:val="000000"/>
          <w:sz w:val="24"/>
          <w:szCs w:val="24"/>
        </w:rPr>
        <w:t xml:space="preserve">. Add Mg-ATP, Na-GTP, Na2-phosphocreatine, and </w:t>
      </w:r>
      <w:proofErr w:type="spellStart"/>
      <w:r w:rsidRPr="004B0AF7">
        <w:rPr>
          <w:rFonts w:ascii="Arial" w:hAnsi="Arial" w:cs="Arial"/>
          <w:color w:val="000000"/>
          <w:sz w:val="24"/>
          <w:szCs w:val="24"/>
        </w:rPr>
        <w:t>biocytin</w:t>
      </w:r>
      <w:proofErr w:type="spellEnd"/>
      <w:r w:rsidRPr="004B0AF7">
        <w:rPr>
          <w:rFonts w:ascii="Arial" w:hAnsi="Arial" w:cs="Arial"/>
          <w:color w:val="000000"/>
          <w:sz w:val="24"/>
          <w:szCs w:val="24"/>
        </w:rPr>
        <w:t xml:space="preserve">. Stir the contents until </w:t>
      </w:r>
      <w:proofErr w:type="spellStart"/>
      <w:r w:rsidRPr="004B0AF7">
        <w:rPr>
          <w:rFonts w:ascii="Arial" w:hAnsi="Arial" w:cs="Arial"/>
          <w:color w:val="000000"/>
          <w:sz w:val="24"/>
          <w:szCs w:val="24"/>
        </w:rPr>
        <w:t>biocytin</w:t>
      </w:r>
      <w:proofErr w:type="spellEnd"/>
      <w:r w:rsidRPr="004B0AF7">
        <w:rPr>
          <w:rFonts w:ascii="Arial" w:hAnsi="Arial" w:cs="Arial"/>
          <w:color w:val="000000"/>
          <w:sz w:val="24"/>
          <w:szCs w:val="24"/>
        </w:rPr>
        <w:t xml:space="preserve"> is completely dissolved.</w:t>
      </w:r>
    </w:p>
    <w:p w14:paraId="21858BB5" w14:textId="77777777" w:rsidR="00560800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eastAsia="MathematicalPi-Six" w:hAnsi="Arial" w:cs="Arial"/>
          <w:color w:val="7C0CFD"/>
          <w:sz w:val="24"/>
          <w:szCs w:val="24"/>
        </w:rPr>
      </w:pPr>
    </w:p>
    <w:p w14:paraId="1B4D6D22" w14:textId="77777777" w:rsidR="00560800" w:rsidRPr="004B0AF7" w:rsidRDefault="00560800" w:rsidP="005608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7C0CFD"/>
          <w:sz w:val="24"/>
          <w:szCs w:val="24"/>
        </w:rPr>
        <w:t xml:space="preserve">CRITICAL STEP </w:t>
      </w:r>
      <w:r w:rsidRPr="004B0AF7">
        <w:rPr>
          <w:rFonts w:ascii="Arial" w:hAnsi="Arial" w:cs="Arial"/>
          <w:color w:val="000000"/>
          <w:sz w:val="24"/>
          <w:szCs w:val="24"/>
        </w:rPr>
        <w:t>Ensure that all glassware, spatulas, stir bars, counters, and anything else that may come</w:t>
      </w:r>
      <w:r w:rsidR="00FD1592">
        <w:rPr>
          <w:rFonts w:ascii="Arial" w:hAnsi="Arial" w:cs="Arial"/>
          <w:color w:val="000000"/>
          <w:sz w:val="24"/>
          <w:szCs w:val="24"/>
        </w:rPr>
        <w:t xml:space="preserve"> into contact with the reagents </w:t>
      </w:r>
      <w:r w:rsidRPr="004B0AF7">
        <w:rPr>
          <w:rFonts w:ascii="Arial" w:hAnsi="Arial" w:cs="Arial"/>
          <w:color w:val="000000"/>
          <w:sz w:val="24"/>
          <w:szCs w:val="24"/>
        </w:rPr>
        <w:t>or solution are cleaned thoroughly with RNase Zap.</w:t>
      </w:r>
    </w:p>
    <w:p w14:paraId="046064AE" w14:textId="77777777" w:rsidR="00560800" w:rsidRDefault="00560800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032AF3" w14:textId="77777777" w:rsidR="004B0AF7" w:rsidRPr="004B0AF7" w:rsidRDefault="00FD1592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</w:t>
      </w:r>
      <w:r w:rsidR="004B0AF7" w:rsidRPr="004B0AF7">
        <w:rPr>
          <w:rFonts w:ascii="Arial" w:hAnsi="Arial" w:cs="Arial"/>
          <w:color w:val="000000"/>
          <w:sz w:val="24"/>
          <w:szCs w:val="24"/>
        </w:rPr>
        <w:t>. Adjust the pH to 7.25 with RNase-free 0.5 M KOH.</w:t>
      </w:r>
    </w:p>
    <w:p w14:paraId="7193678B" w14:textId="77777777" w:rsidR="00560800" w:rsidRDefault="00560800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C0CFD"/>
          <w:sz w:val="24"/>
          <w:szCs w:val="24"/>
        </w:rPr>
      </w:pPr>
    </w:p>
    <w:p w14:paraId="3EF83356" w14:textId="77777777" w:rsidR="004B0AF7" w:rsidRDefault="004B0AF7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7C0CFD"/>
          <w:sz w:val="24"/>
          <w:szCs w:val="24"/>
        </w:rPr>
        <w:t xml:space="preserve">CRITICAL STEP </w:t>
      </w:r>
      <w:r w:rsidRPr="004B0AF7">
        <w:rPr>
          <w:rFonts w:ascii="Arial" w:hAnsi="Arial" w:cs="Arial"/>
          <w:color w:val="000000"/>
          <w:sz w:val="24"/>
          <w:szCs w:val="24"/>
        </w:rPr>
        <w:t>Be sure to use a pH meter electrode that is cleaned with RNase Zap and RNase-free water before use.</w:t>
      </w:r>
    </w:p>
    <w:p w14:paraId="52D64893" w14:textId="77777777" w:rsidR="00FD1592" w:rsidRDefault="00FD1592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B238C" w14:textId="7EAB9DB1" w:rsidR="00FD1592" w:rsidRDefault="00FD1592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</w:t>
      </w:r>
      <w:r w:rsidRPr="00FD1592">
        <w:t xml:space="preserve"> </w:t>
      </w:r>
      <w:r w:rsidRPr="00FD1592">
        <w:rPr>
          <w:rFonts w:ascii="Arial" w:hAnsi="Arial" w:cs="Arial"/>
          <w:color w:val="000000"/>
          <w:sz w:val="24"/>
          <w:szCs w:val="24"/>
        </w:rPr>
        <w:t xml:space="preserve">Measure </w:t>
      </w:r>
      <w:proofErr w:type="spellStart"/>
      <w:r w:rsidRPr="00FD1592">
        <w:rPr>
          <w:rFonts w:ascii="Arial" w:hAnsi="Arial" w:cs="Arial"/>
          <w:color w:val="000000"/>
          <w:sz w:val="24"/>
          <w:szCs w:val="24"/>
        </w:rPr>
        <w:t>osmolarity</w:t>
      </w:r>
      <w:proofErr w:type="spellEnd"/>
      <w:r w:rsidRPr="00FD1592">
        <w:rPr>
          <w:rFonts w:ascii="Arial" w:hAnsi="Arial" w:cs="Arial"/>
          <w:color w:val="000000"/>
          <w:sz w:val="24"/>
          <w:szCs w:val="24"/>
        </w:rPr>
        <w:t>.</w:t>
      </w:r>
      <w:r w:rsidR="00A3263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D1592"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 w:rsidRPr="00FD1592">
        <w:rPr>
          <w:rFonts w:ascii="Arial" w:hAnsi="Arial" w:cs="Arial"/>
          <w:color w:val="000000"/>
          <w:sz w:val="24"/>
          <w:szCs w:val="24"/>
        </w:rPr>
        <w:t>osmolarity</w:t>
      </w:r>
      <w:proofErr w:type="spellEnd"/>
      <w:r w:rsidRPr="00FD1592">
        <w:rPr>
          <w:rFonts w:ascii="Arial" w:hAnsi="Arial" w:cs="Arial"/>
          <w:color w:val="000000"/>
          <w:sz w:val="24"/>
          <w:szCs w:val="24"/>
        </w:rPr>
        <w:t xml:space="preserve"> of the solu</w:t>
      </w:r>
      <w:r>
        <w:rPr>
          <w:rFonts w:ascii="Arial" w:hAnsi="Arial" w:cs="Arial"/>
          <w:color w:val="000000"/>
          <w:sz w:val="24"/>
          <w:szCs w:val="24"/>
        </w:rPr>
        <w:t>tion</w:t>
      </w:r>
      <w:r w:rsidRPr="00FD1592">
        <w:rPr>
          <w:rFonts w:ascii="Arial" w:hAnsi="Arial" w:cs="Arial"/>
          <w:color w:val="000000"/>
          <w:sz w:val="24"/>
          <w:szCs w:val="24"/>
        </w:rPr>
        <w:t xml:space="preserve"> should be </w:t>
      </w:r>
      <w:r w:rsidRPr="004B0AF7">
        <w:rPr>
          <w:rFonts w:ascii="Arial" w:hAnsi="Arial" w:cs="Arial"/>
          <w:color w:val="000000"/>
          <w:sz w:val="24"/>
          <w:szCs w:val="24"/>
        </w:rPr>
        <w:t>~</w:t>
      </w:r>
      <w:r w:rsidRPr="00FD1592">
        <w:rPr>
          <w:rFonts w:ascii="Arial" w:hAnsi="Arial" w:cs="Arial"/>
          <w:color w:val="000000"/>
          <w:sz w:val="24"/>
          <w:szCs w:val="24"/>
        </w:rPr>
        <w:t>235</w:t>
      </w:r>
      <w:r w:rsidR="00BE6861">
        <w:rPr>
          <w:rFonts w:ascii="Arial" w:hAnsi="Arial" w:cs="Arial"/>
          <w:color w:val="000000"/>
          <w:sz w:val="24"/>
          <w:szCs w:val="24"/>
        </w:rPr>
        <w:t xml:space="preserve"> - 240</w:t>
      </w:r>
      <w:r w:rsidRPr="00FD159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D1592">
        <w:rPr>
          <w:rFonts w:ascii="Arial" w:hAnsi="Arial" w:cs="Arial"/>
          <w:color w:val="000000"/>
          <w:sz w:val="24"/>
          <w:szCs w:val="24"/>
        </w:rPr>
        <w:t>mOSM</w:t>
      </w:r>
      <w:proofErr w:type="spellEnd"/>
      <w:r w:rsidRPr="00FD1592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D7F53CE" w14:textId="77777777" w:rsidR="00FD1592" w:rsidRDefault="00FD1592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8BEC42E" w14:textId="77777777" w:rsidR="00684B1A" w:rsidRPr="004B0AF7" w:rsidRDefault="00FD1592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7C0CFD"/>
          <w:sz w:val="24"/>
          <w:szCs w:val="24"/>
        </w:rPr>
        <w:lastRenderedPageBreak/>
        <w:t xml:space="preserve">CRITICAL STEP </w:t>
      </w:r>
      <w:r w:rsidR="00684B1A" w:rsidRPr="004B0AF7">
        <w:rPr>
          <w:rFonts w:ascii="Arial" w:hAnsi="Arial" w:cs="Arial"/>
          <w:color w:val="000000"/>
          <w:sz w:val="24"/>
          <w:szCs w:val="24"/>
        </w:rPr>
        <w:t xml:space="preserve">Obtain at least three measurements to ensure that the readings are stable before </w:t>
      </w:r>
      <w:r w:rsidR="00684B1A">
        <w:rPr>
          <w:rFonts w:ascii="Arial" w:hAnsi="Arial" w:cs="Arial"/>
          <w:color w:val="000000"/>
          <w:sz w:val="24"/>
          <w:szCs w:val="24"/>
        </w:rPr>
        <w:t>proceeding.</w:t>
      </w:r>
    </w:p>
    <w:p w14:paraId="0978E7FD" w14:textId="77777777" w:rsidR="0073756A" w:rsidRDefault="0073756A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688F20" w14:textId="77777777" w:rsidR="0073756A" w:rsidRDefault="0073756A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47C400" w14:textId="77777777" w:rsidR="00684B1A" w:rsidRDefault="0073756A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aCSF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: C</w:t>
      </w:r>
      <w:r w:rsidR="00684B1A" w:rsidRPr="004B0AF7">
        <w:rPr>
          <w:rFonts w:ascii="Arial" w:hAnsi="Arial" w:cs="Arial"/>
          <w:color w:val="000000"/>
          <w:sz w:val="24"/>
          <w:szCs w:val="24"/>
        </w:rPr>
        <w:t xml:space="preserve">omponent Amount Final concentration (assuming a </w:t>
      </w:r>
      <w:r w:rsidR="00A85873">
        <w:rPr>
          <w:rFonts w:ascii="Arial" w:hAnsi="Arial" w:cs="Arial"/>
          <w:color w:val="000000"/>
          <w:sz w:val="24"/>
          <w:szCs w:val="24"/>
        </w:rPr>
        <w:t>1L</w:t>
      </w:r>
      <w:r w:rsidR="00684B1A" w:rsidRPr="004B0AF7">
        <w:rPr>
          <w:rFonts w:ascii="Arial" w:hAnsi="Arial" w:cs="Arial"/>
          <w:color w:val="000000"/>
          <w:sz w:val="24"/>
          <w:szCs w:val="24"/>
        </w:rPr>
        <w:t xml:space="preserve"> final volume)</w:t>
      </w:r>
    </w:p>
    <w:p w14:paraId="3836F3C4" w14:textId="77777777" w:rsidR="00684B1A" w:rsidRPr="004B0AF7" w:rsidRDefault="00684B1A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26FC9" w14:textId="1EFAFB04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NaCl</w:t>
      </w:r>
      <w:proofErr w:type="spellEnd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58.44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g/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</w:t>
      </w:r>
      <w:r w:rsidR="00F70101">
        <w:rPr>
          <w:rFonts w:ascii="Arial" w:hAnsi="Arial" w:cs="Arial"/>
          <w:color w:val="000000" w:themeColor="text1"/>
          <w:sz w:val="24"/>
          <w:szCs w:val="24"/>
        </w:rPr>
        <w:t>7.305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g                 </w:t>
      </w:r>
      <w:r w:rsidR="00684B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F70101">
        <w:rPr>
          <w:rFonts w:ascii="Arial" w:hAnsi="Arial" w:cs="Arial"/>
          <w:color w:val="000000" w:themeColor="text1"/>
          <w:sz w:val="24"/>
          <w:szCs w:val="24"/>
        </w:rPr>
        <w:t>25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3CF733BB" w14:textId="31123468" w:rsidR="00684B1A" w:rsidRPr="0076389C" w:rsidRDefault="00684B1A" w:rsidP="00684B1A">
      <w:pPr>
        <w:tabs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KCl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76389C">
        <w:rPr>
          <w:rFonts w:ascii="Arial" w:hAnsi="Arial" w:cs="Arial"/>
          <w:color w:val="000000" w:themeColor="text1"/>
          <w:sz w:val="24"/>
          <w:szCs w:val="24"/>
        </w:rPr>
        <w:t>(74.55 g/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5873">
        <w:rPr>
          <w:rFonts w:ascii="Arial" w:hAnsi="Arial" w:cs="Arial"/>
          <w:color w:val="000000" w:themeColor="text1"/>
          <w:sz w:val="24"/>
          <w:szCs w:val="24"/>
        </w:rPr>
        <w:t xml:space="preserve"> 0.1</w:t>
      </w:r>
      <w:ins w:id="0" w:author="Scala, Federico" w:date="2020-08-31T11:50:00Z">
        <w:r w:rsidR="0053247F">
          <w:rPr>
            <w:rFonts w:ascii="Arial" w:hAnsi="Arial" w:cs="Arial"/>
            <w:color w:val="000000" w:themeColor="text1"/>
            <w:sz w:val="24"/>
            <w:szCs w:val="24"/>
          </w:rPr>
          <w:t>86</w:t>
        </w:r>
      </w:ins>
      <w:del w:id="1" w:author="Scala, Federico" w:date="2020-08-31T11:50:00Z">
        <w:r w:rsidR="00A85873" w:rsidDel="0053247F">
          <w:rPr>
            <w:rFonts w:ascii="Arial" w:hAnsi="Arial" w:cs="Arial"/>
            <w:color w:val="000000" w:themeColor="text1"/>
            <w:sz w:val="24"/>
            <w:szCs w:val="24"/>
          </w:rPr>
          <w:delText>49</w:delText>
        </w:r>
      </w:del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g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A85873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  <w:ins w:id="2" w:author="Scala, Federico" w:date="2020-08-31T11:50:00Z">
        <w:r w:rsidR="0053247F">
          <w:rPr>
            <w:rFonts w:ascii="Arial" w:hAnsi="Arial" w:cs="Arial"/>
            <w:color w:val="000000" w:themeColor="text1"/>
            <w:sz w:val="24"/>
            <w:szCs w:val="24"/>
          </w:rPr>
          <w:t>.5</w:t>
        </w:r>
      </w:ins>
      <w:r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7288723C" w14:textId="77777777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NaH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PO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4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(119.98 g/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>0.149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>g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>1.25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779357D0" w14:textId="77777777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NaHCO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    (</w:t>
      </w:r>
      <w:r>
        <w:rPr>
          <w:rFonts w:ascii="Arial" w:hAnsi="Arial" w:cs="Arial"/>
          <w:color w:val="000000" w:themeColor="text1"/>
          <w:sz w:val="24"/>
          <w:szCs w:val="24"/>
        </w:rPr>
        <w:t>84.01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g/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>2.100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g        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25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6A9CB5AE" w14:textId="77777777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Glucose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(180.16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g/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mol</w:t>
      </w:r>
      <w:proofErr w:type="spellEnd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 xml:space="preserve">2.000 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g   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>11.102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18F2BC70" w14:textId="77777777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CaCl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(1 M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</w:t>
      </w:r>
      <w:r w:rsidR="0073756A">
        <w:rPr>
          <w:rFonts w:ascii="Arial" w:hAnsi="Arial" w:cs="Arial"/>
          <w:color w:val="000000" w:themeColor="text1"/>
          <w:sz w:val="24"/>
          <w:szCs w:val="24"/>
        </w:rPr>
        <w:t xml:space="preserve">     2 mL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="00F6215F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bookmarkStart w:id="3" w:name="_GoBack"/>
      <w:bookmarkEnd w:id="3"/>
      <w:proofErr w:type="spellEnd"/>
    </w:p>
    <w:p w14:paraId="3333E191" w14:textId="77777777" w:rsidR="00684B1A" w:rsidRPr="0076389C" w:rsidRDefault="00A85873" w:rsidP="0068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MgCl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2                                        </w:t>
      </w:r>
      <w:r>
        <w:rPr>
          <w:rFonts w:ascii="Arial" w:hAnsi="Arial" w:cs="Arial"/>
          <w:color w:val="000000" w:themeColor="text1"/>
          <w:sz w:val="24"/>
          <w:szCs w:val="24"/>
        </w:rPr>
        <w:t>(1 M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)                        </w:t>
      </w:r>
      <w:r w:rsidR="0073756A">
        <w:rPr>
          <w:rFonts w:ascii="Arial" w:hAnsi="Arial" w:cs="Arial"/>
          <w:color w:val="000000" w:themeColor="text1"/>
          <w:sz w:val="24"/>
          <w:szCs w:val="24"/>
        </w:rPr>
        <w:t xml:space="preserve">     1 mL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="00684B1A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4B1A" w:rsidRPr="0076389C">
        <w:rPr>
          <w:rFonts w:ascii="Arial" w:hAnsi="Arial" w:cs="Arial"/>
          <w:color w:val="000000" w:themeColor="text1"/>
          <w:sz w:val="24"/>
          <w:szCs w:val="24"/>
        </w:rPr>
        <w:t>mM</w:t>
      </w:r>
      <w:proofErr w:type="spellEnd"/>
    </w:p>
    <w:p w14:paraId="68613916" w14:textId="77777777" w:rsidR="00FD1592" w:rsidRDefault="00FD1592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D7F0C8" w14:textId="77777777" w:rsidR="00F6215F" w:rsidRPr="004B0AF7" w:rsidRDefault="00F6215F" w:rsidP="00F62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B0AF7">
        <w:rPr>
          <w:rFonts w:ascii="Arial" w:hAnsi="Arial" w:cs="Arial"/>
          <w:b/>
          <w:bCs/>
          <w:color w:val="000000"/>
          <w:sz w:val="24"/>
          <w:szCs w:val="24"/>
        </w:rPr>
        <w:t>Procedure</w:t>
      </w:r>
    </w:p>
    <w:p w14:paraId="1B3D2929" w14:textId="77777777" w:rsidR="00FD1592" w:rsidRDefault="00FD1592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60D128" w14:textId="17015C39" w:rsidR="009534FF" w:rsidRPr="00340253" w:rsidRDefault="009534FF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550E">
        <w:rPr>
          <w:rFonts w:ascii="Arial" w:hAnsi="Arial" w:cs="Arial"/>
          <w:color w:val="000000"/>
          <w:sz w:val="24"/>
          <w:szCs w:val="24"/>
        </w:rPr>
        <w:t xml:space="preserve">1. </w:t>
      </w:r>
      <w:r w:rsidR="00F6215F" w:rsidRPr="0083437C">
        <w:rPr>
          <w:rFonts w:ascii="Arial" w:hAnsi="Arial" w:cs="Arial"/>
          <w:color w:val="000000"/>
          <w:sz w:val="24"/>
          <w:szCs w:val="24"/>
        </w:rPr>
        <w:t xml:space="preserve">Dissolve </w:t>
      </w:r>
      <w:proofErr w:type="spellStart"/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>NaCl</w:t>
      </w:r>
      <w:proofErr w:type="spellEnd"/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>KCl</w:t>
      </w:r>
      <w:proofErr w:type="spellEnd"/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>, NaH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>PO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  <w:vertAlign w:val="subscript"/>
        </w:rPr>
        <w:t>4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>, NaHCO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="00F6215F" w:rsidRPr="0083437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E35C6" w:rsidRPr="00340253">
        <w:rPr>
          <w:rFonts w:ascii="Arial" w:hAnsi="Arial" w:cs="Arial"/>
          <w:color w:val="000000" w:themeColor="text1"/>
          <w:sz w:val="24"/>
          <w:szCs w:val="24"/>
        </w:rPr>
        <w:t>and Glucose</w:t>
      </w:r>
      <w:r w:rsidR="00F6215F" w:rsidRPr="003402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40253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 w:rsidRPr="00340253">
        <w:rPr>
          <w:rFonts w:ascii="Arial" w:hAnsi="Arial" w:cs="Arial"/>
          <w:color w:val="000000"/>
          <w:sz w:val="24"/>
          <w:szCs w:val="24"/>
        </w:rPr>
        <w:t>~900 ml of DD H</w:t>
      </w:r>
      <w:r w:rsidRPr="00340253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Pr="00340253">
        <w:rPr>
          <w:rFonts w:ascii="Arial" w:hAnsi="Arial" w:cs="Arial"/>
          <w:color w:val="000000"/>
          <w:sz w:val="24"/>
          <w:szCs w:val="24"/>
        </w:rPr>
        <w:t>O.</w:t>
      </w:r>
    </w:p>
    <w:p w14:paraId="6144950A" w14:textId="77777777" w:rsidR="009534FF" w:rsidRPr="0068550E" w:rsidRDefault="009534FF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16929A" w14:textId="7BFAFCDD" w:rsidR="009534FF" w:rsidRPr="00F70101" w:rsidRDefault="009534FF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68550E">
        <w:rPr>
          <w:rFonts w:ascii="Arial" w:hAnsi="Arial" w:cs="Arial"/>
          <w:color w:val="000000"/>
          <w:sz w:val="24"/>
          <w:szCs w:val="24"/>
        </w:rPr>
        <w:t xml:space="preserve">2. </w:t>
      </w:r>
      <w:r w:rsidR="00765724" w:rsidRPr="0068550E">
        <w:rPr>
          <w:rFonts w:ascii="Arial" w:hAnsi="Arial" w:cs="Arial"/>
          <w:color w:val="000000"/>
          <w:sz w:val="24"/>
          <w:szCs w:val="24"/>
        </w:rPr>
        <w:t xml:space="preserve">“Bubble” the solution with </w:t>
      </w:r>
      <w:proofErr w:type="spellStart"/>
      <w:r w:rsidR="00F70101">
        <w:rPr>
          <w:rFonts w:ascii="Arial" w:hAnsi="Arial" w:cs="Arial"/>
          <w:color w:val="000000"/>
          <w:sz w:val="24"/>
          <w:szCs w:val="24"/>
        </w:rPr>
        <w:t>carbogen</w:t>
      </w:r>
      <w:proofErr w:type="spellEnd"/>
      <w:r w:rsidR="00F70101">
        <w:rPr>
          <w:rFonts w:ascii="Arial" w:hAnsi="Arial" w:cs="Arial"/>
          <w:color w:val="000000"/>
          <w:sz w:val="24"/>
          <w:szCs w:val="24"/>
        </w:rPr>
        <w:t xml:space="preserve"> </w:t>
      </w:r>
      <w:r w:rsidR="00765724" w:rsidRPr="0068550E">
        <w:rPr>
          <w:rFonts w:ascii="Arial" w:hAnsi="Arial" w:cs="Arial"/>
          <w:color w:val="000000"/>
          <w:sz w:val="24"/>
          <w:szCs w:val="24"/>
        </w:rPr>
        <w:t>95</w:t>
      </w:r>
      <w:r w:rsidR="00765724" w:rsidRPr="0065424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% </w:t>
      </w:r>
      <w:r w:rsidR="0083437C" w:rsidRPr="000A4381">
        <w:rPr>
          <w:rFonts w:ascii="Arial" w:hAnsi="Arial" w:cs="Arial"/>
          <w:color w:val="111111"/>
          <w:sz w:val="24"/>
          <w:szCs w:val="24"/>
          <w:shd w:val="clear" w:color="auto" w:fill="FFFFFF"/>
        </w:rPr>
        <w:t>O</w:t>
      </w:r>
      <w:r w:rsidR="0083437C" w:rsidRPr="000A4381">
        <w:rPr>
          <w:rFonts w:ascii="Arial" w:hAnsi="Arial" w:cs="Arial"/>
          <w:color w:val="111111"/>
          <w:sz w:val="24"/>
          <w:szCs w:val="24"/>
          <w:shd w:val="clear" w:color="auto" w:fill="FFFFFF"/>
          <w:vertAlign w:val="subscript"/>
        </w:rPr>
        <w:t>2</w:t>
      </w:r>
      <w:r w:rsidR="0065424D">
        <w:rPr>
          <w:rFonts w:ascii="Arial" w:hAnsi="Arial" w:cs="Arial"/>
          <w:color w:val="111111"/>
          <w:sz w:val="24"/>
          <w:szCs w:val="24"/>
          <w:shd w:val="clear" w:color="auto" w:fill="FFFFFF"/>
          <w:vertAlign w:val="subscript"/>
        </w:rPr>
        <w:t xml:space="preserve"> </w:t>
      </w:r>
      <w:r w:rsidR="00765724" w:rsidRPr="0065424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and 5% </w:t>
      </w:r>
      <w:r w:rsidR="0083437C" w:rsidRPr="00897991">
        <w:rPr>
          <w:rFonts w:ascii="Arial" w:hAnsi="Arial" w:cs="Arial"/>
          <w:color w:val="111111"/>
          <w:sz w:val="24"/>
          <w:szCs w:val="24"/>
          <w:shd w:val="clear" w:color="auto" w:fill="FFFFFF"/>
        </w:rPr>
        <w:t>CO</w:t>
      </w:r>
      <w:r w:rsidR="0083437C" w:rsidRPr="00897991">
        <w:rPr>
          <w:rFonts w:ascii="Arial" w:hAnsi="Arial" w:cs="Arial"/>
          <w:color w:val="111111"/>
          <w:sz w:val="24"/>
          <w:szCs w:val="24"/>
          <w:shd w:val="clear" w:color="auto" w:fill="FFFFFF"/>
          <w:vertAlign w:val="subscript"/>
        </w:rPr>
        <w:t>2</w:t>
      </w:r>
      <w:r w:rsidR="0083437C">
        <w:rPr>
          <w:rFonts w:ascii="Arial" w:hAnsi="Arial" w:cs="Arial"/>
          <w:color w:val="111111"/>
          <w:sz w:val="24"/>
          <w:szCs w:val="24"/>
          <w:shd w:val="clear" w:color="auto" w:fill="FFFFFF"/>
          <w:vertAlign w:val="subscript"/>
        </w:rPr>
        <w:t xml:space="preserve"> </w:t>
      </w:r>
      <w:r w:rsidR="00765724" w:rsidRPr="0065424D">
        <w:rPr>
          <w:rFonts w:ascii="Arial" w:hAnsi="Arial" w:cs="Arial"/>
          <w:color w:val="111111"/>
          <w:sz w:val="24"/>
          <w:szCs w:val="24"/>
          <w:shd w:val="clear" w:color="auto" w:fill="FFFFFF"/>
        </w:rPr>
        <w:t>at least 15-20 minutes</w:t>
      </w:r>
      <w:r w:rsidR="00FE35C6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  <w:r w:rsidR="00765724" w:rsidRPr="0065424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</w:p>
    <w:p w14:paraId="4002DBFC" w14:textId="77777777" w:rsidR="00765724" w:rsidRPr="00F70101" w:rsidRDefault="00765724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8BE3BAC" w14:textId="77777777" w:rsidR="00765724" w:rsidRPr="0083437C" w:rsidRDefault="00765724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550E">
        <w:rPr>
          <w:rFonts w:ascii="Arial" w:hAnsi="Arial" w:cs="Arial"/>
          <w:color w:val="000000" w:themeColor="text1"/>
          <w:sz w:val="24"/>
          <w:szCs w:val="24"/>
        </w:rPr>
        <w:t>3</w:t>
      </w:r>
      <w:r w:rsidRPr="00F7010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. Add </w:t>
      </w:r>
      <w:r w:rsidRPr="0068550E">
        <w:rPr>
          <w:rFonts w:ascii="Arial" w:hAnsi="Arial" w:cs="Arial"/>
          <w:color w:val="000000" w:themeColor="text1"/>
          <w:sz w:val="24"/>
          <w:szCs w:val="24"/>
        </w:rPr>
        <w:t>CaCl</w:t>
      </w:r>
      <w:r w:rsidRPr="0068550E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2 </w:t>
      </w:r>
      <w:r w:rsidRPr="0083437C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83437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</w:t>
      </w:r>
      <w:r w:rsidRPr="0083437C">
        <w:rPr>
          <w:rFonts w:ascii="Arial" w:hAnsi="Arial" w:cs="Arial"/>
          <w:color w:val="000000" w:themeColor="text1"/>
          <w:sz w:val="24"/>
          <w:szCs w:val="24"/>
        </w:rPr>
        <w:t>MgCl</w:t>
      </w:r>
      <w:r w:rsidRPr="0083437C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83437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040941" w14:textId="77777777" w:rsidR="00765724" w:rsidRPr="00340253" w:rsidRDefault="00765724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E3DF4D" w14:textId="77777777" w:rsidR="00765724" w:rsidRPr="0068550E" w:rsidRDefault="00765724" w:rsidP="009534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550E">
        <w:rPr>
          <w:rFonts w:ascii="Arial" w:hAnsi="Arial" w:cs="Arial"/>
          <w:color w:val="000000" w:themeColor="text1"/>
          <w:sz w:val="24"/>
          <w:szCs w:val="24"/>
        </w:rPr>
        <w:t>4. Adjust the volume.</w:t>
      </w:r>
    </w:p>
    <w:p w14:paraId="2EFA5AE6" w14:textId="77777777" w:rsidR="00F6215F" w:rsidRPr="0068550E" w:rsidRDefault="009534FF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550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57DFFCC" w14:textId="77777777" w:rsidR="00FD1592" w:rsidRPr="0068550E" w:rsidRDefault="00765724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550E"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 w:rsidRPr="0068550E">
        <w:rPr>
          <w:rFonts w:ascii="Arial" w:hAnsi="Arial" w:cs="Arial"/>
          <w:color w:val="000000"/>
          <w:sz w:val="24"/>
          <w:szCs w:val="24"/>
        </w:rPr>
        <w:t>aCSF</w:t>
      </w:r>
      <w:proofErr w:type="spellEnd"/>
      <w:r w:rsidRPr="0068550E">
        <w:rPr>
          <w:rFonts w:ascii="Arial" w:hAnsi="Arial" w:cs="Arial"/>
          <w:color w:val="000000"/>
          <w:sz w:val="24"/>
          <w:szCs w:val="24"/>
        </w:rPr>
        <w:t xml:space="preserve"> can be stored at +4 °C for no longer than 4-</w:t>
      </w:r>
      <w:r w:rsidR="0073756A" w:rsidRPr="0068550E">
        <w:rPr>
          <w:rFonts w:ascii="Arial" w:hAnsi="Arial" w:cs="Arial"/>
          <w:color w:val="000000"/>
          <w:sz w:val="24"/>
          <w:szCs w:val="24"/>
        </w:rPr>
        <w:t>6</w:t>
      </w:r>
      <w:r w:rsidRPr="0068550E">
        <w:rPr>
          <w:rFonts w:ascii="Arial" w:hAnsi="Arial" w:cs="Arial"/>
          <w:color w:val="000000"/>
          <w:sz w:val="24"/>
          <w:szCs w:val="24"/>
        </w:rPr>
        <w:t xml:space="preserve"> days.</w:t>
      </w:r>
    </w:p>
    <w:p w14:paraId="5DCB1192" w14:textId="77777777" w:rsidR="00684B1A" w:rsidRPr="004B0AF7" w:rsidRDefault="00684B1A" w:rsidP="00FD15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6DED6C" w14:textId="77777777" w:rsidR="00560800" w:rsidRPr="00765724" w:rsidRDefault="00560800" w:rsidP="004B0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E3A2AD7" w14:textId="77777777" w:rsidR="00684B1A" w:rsidRPr="00765724" w:rsidRDefault="00684B1A" w:rsidP="00684B1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65724">
        <w:rPr>
          <w:rFonts w:ascii="Arial" w:hAnsi="Arial" w:cs="Arial"/>
          <w:b/>
          <w:color w:val="000000" w:themeColor="text1"/>
          <w:sz w:val="24"/>
          <w:szCs w:val="24"/>
        </w:rPr>
        <w:t xml:space="preserve">Preparation of </w:t>
      </w:r>
      <w:r w:rsidR="001B08EA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Pr="00765724">
        <w:rPr>
          <w:rFonts w:ascii="Arial" w:hAnsi="Arial" w:cs="Arial"/>
          <w:b/>
          <w:color w:val="000000" w:themeColor="text1"/>
          <w:sz w:val="24"/>
          <w:szCs w:val="24"/>
        </w:rPr>
        <w:t xml:space="preserve">physiologic </w:t>
      </w:r>
      <w:proofErr w:type="spellStart"/>
      <w:r w:rsidRPr="00765724">
        <w:rPr>
          <w:rFonts w:ascii="Arial" w:hAnsi="Arial" w:cs="Arial"/>
          <w:b/>
          <w:color w:val="000000" w:themeColor="text1"/>
          <w:sz w:val="24"/>
          <w:szCs w:val="24"/>
        </w:rPr>
        <w:t>osmolarity</w:t>
      </w:r>
      <w:proofErr w:type="spellEnd"/>
      <w:r w:rsidRPr="00765724">
        <w:rPr>
          <w:rFonts w:ascii="Arial" w:hAnsi="Arial" w:cs="Arial"/>
          <w:b/>
          <w:color w:val="000000" w:themeColor="text1"/>
          <w:sz w:val="24"/>
          <w:szCs w:val="24"/>
        </w:rPr>
        <w:t xml:space="preserve"> internal solution</w:t>
      </w:r>
      <w:r w:rsidR="001B08EA">
        <w:rPr>
          <w:rFonts w:ascii="Arial" w:hAnsi="Arial" w:cs="Arial"/>
          <w:b/>
          <w:color w:val="000000" w:themeColor="text1"/>
          <w:sz w:val="24"/>
          <w:szCs w:val="24"/>
        </w:rPr>
        <w:t>”</w:t>
      </w:r>
    </w:p>
    <w:p w14:paraId="6DFCB9FF" w14:textId="78347466" w:rsidR="00684B1A" w:rsidRDefault="001B08EA" w:rsidP="00684B1A">
      <w:pPr>
        <w:rPr>
          <w:rFonts w:ascii="Arial" w:hAnsi="Arial" w:cs="Arial"/>
          <w:sz w:val="24"/>
          <w:szCs w:val="24"/>
        </w:rPr>
      </w:pPr>
      <w:r w:rsidRPr="001B08EA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684B1A" w:rsidRPr="001B08EA">
        <w:rPr>
          <w:rFonts w:ascii="Arial" w:hAnsi="Arial" w:cs="Arial"/>
          <w:sz w:val="24"/>
          <w:szCs w:val="24"/>
        </w:rPr>
        <w:t>Combine 49</w:t>
      </w:r>
      <w:r w:rsidR="00765724" w:rsidRPr="001B08EA">
        <w:rPr>
          <w:rFonts w:ascii="Arial" w:hAnsi="Arial" w:cs="Arial"/>
          <w:sz w:val="24"/>
          <w:szCs w:val="24"/>
        </w:rPr>
        <w:t>4</w:t>
      </w:r>
      <w:r w:rsidR="00684B1A" w:rsidRPr="001B08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4B1A" w:rsidRPr="001B08EA">
        <w:rPr>
          <w:rFonts w:ascii="Arial" w:hAnsi="Arial" w:cs="Arial"/>
          <w:sz w:val="24"/>
          <w:szCs w:val="24"/>
        </w:rPr>
        <w:t>μl</w:t>
      </w:r>
      <w:proofErr w:type="spellEnd"/>
      <w:r w:rsidR="00684B1A" w:rsidRPr="001B08EA">
        <w:rPr>
          <w:rFonts w:ascii="Arial" w:hAnsi="Arial" w:cs="Arial"/>
          <w:sz w:val="24"/>
          <w:szCs w:val="24"/>
        </w:rPr>
        <w:t xml:space="preserve"> of inter</w:t>
      </w:r>
      <w:r w:rsidR="00765724" w:rsidRPr="001B08EA">
        <w:rPr>
          <w:rFonts w:ascii="Arial" w:hAnsi="Arial" w:cs="Arial"/>
          <w:sz w:val="24"/>
          <w:szCs w:val="24"/>
        </w:rPr>
        <w:t xml:space="preserve">nal solution and </w:t>
      </w:r>
      <w:r w:rsidR="00102F79">
        <w:rPr>
          <w:rFonts w:ascii="Arial" w:hAnsi="Arial" w:cs="Arial"/>
          <w:sz w:val="24"/>
          <w:szCs w:val="24"/>
        </w:rPr>
        <w:t>6</w:t>
      </w:r>
      <w:r w:rsidR="00102F79" w:rsidRPr="001B08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5724" w:rsidRPr="001B08EA">
        <w:rPr>
          <w:rFonts w:ascii="Arial" w:hAnsi="Arial" w:cs="Arial"/>
          <w:sz w:val="24"/>
          <w:szCs w:val="24"/>
        </w:rPr>
        <w:t>μl</w:t>
      </w:r>
      <w:proofErr w:type="spellEnd"/>
      <w:r w:rsidR="00765724" w:rsidRPr="001B08EA">
        <w:rPr>
          <w:rFonts w:ascii="Arial" w:hAnsi="Arial" w:cs="Arial"/>
          <w:sz w:val="24"/>
          <w:szCs w:val="24"/>
        </w:rPr>
        <w:t xml:space="preserve"> of RRI in </w:t>
      </w:r>
      <w:r w:rsidR="00684B1A" w:rsidRPr="001B08EA">
        <w:rPr>
          <w:rFonts w:ascii="Arial" w:hAnsi="Arial" w:cs="Arial"/>
          <w:sz w:val="24"/>
          <w:szCs w:val="24"/>
        </w:rPr>
        <w:t>an RNase-free 1.5-ml tube.</w:t>
      </w:r>
      <w:r w:rsidR="00FE35C6">
        <w:rPr>
          <w:rFonts w:ascii="Arial" w:hAnsi="Arial" w:cs="Arial"/>
          <w:sz w:val="24"/>
          <w:szCs w:val="24"/>
        </w:rPr>
        <w:t xml:space="preserve"> </w:t>
      </w:r>
      <w:r w:rsidR="00684B1A" w:rsidRPr="00684B1A">
        <w:rPr>
          <w:rFonts w:ascii="Arial" w:hAnsi="Arial" w:cs="Arial"/>
          <w:sz w:val="24"/>
          <w:szCs w:val="24"/>
        </w:rPr>
        <w:t>Vortex the tube well.</w:t>
      </w:r>
    </w:p>
    <w:p w14:paraId="137865D9" w14:textId="5F2741BF" w:rsidR="00765724" w:rsidRDefault="001B08EA" w:rsidP="00684B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After </w:t>
      </w:r>
      <w:r w:rsidRPr="00684B1A">
        <w:rPr>
          <w:rFonts w:ascii="Arial" w:hAnsi="Arial" w:cs="Arial"/>
          <w:sz w:val="24"/>
          <w:szCs w:val="24"/>
        </w:rPr>
        <w:t>solution</w:t>
      </w:r>
      <w:r>
        <w:rPr>
          <w:rFonts w:ascii="Arial" w:hAnsi="Arial" w:cs="Arial"/>
          <w:sz w:val="24"/>
          <w:szCs w:val="24"/>
        </w:rPr>
        <w:t xml:space="preserve">” that should be </w:t>
      </w:r>
      <w:r w:rsidRPr="009534FF">
        <w:rPr>
          <w:rFonts w:ascii="Arial" w:hAnsi="Arial" w:cs="Arial"/>
          <w:color w:val="000000"/>
          <w:sz w:val="24"/>
          <w:szCs w:val="24"/>
        </w:rPr>
        <w:t>~</w:t>
      </w:r>
      <w:r>
        <w:rPr>
          <w:rFonts w:ascii="Arial" w:hAnsi="Arial" w:cs="Arial"/>
          <w:color w:val="000000"/>
          <w:sz w:val="24"/>
          <w:szCs w:val="24"/>
        </w:rPr>
        <w:t xml:space="preserve">315-320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mOsm</w:t>
      </w:r>
      <w:proofErr w:type="spellEnd"/>
      <w:r w:rsidR="00FE35C6" w:rsidRPr="00FE35C6">
        <w:rPr>
          <w:rFonts w:ascii="Arial" w:hAnsi="Arial" w:cs="Arial"/>
          <w:sz w:val="24"/>
          <w:szCs w:val="24"/>
        </w:rPr>
        <w:t xml:space="preserve"> </w:t>
      </w:r>
      <w:r w:rsidR="00FE35C6">
        <w:rPr>
          <w:rFonts w:ascii="Arial" w:hAnsi="Arial" w:cs="Arial"/>
          <w:sz w:val="24"/>
          <w:szCs w:val="24"/>
        </w:rPr>
        <w:t>adding the RRI, measure the</w:t>
      </w:r>
      <w:r w:rsidR="00FE35C6" w:rsidRPr="00684B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35C6" w:rsidRPr="00684B1A">
        <w:rPr>
          <w:rFonts w:ascii="Arial" w:hAnsi="Arial" w:cs="Arial"/>
          <w:sz w:val="24"/>
          <w:szCs w:val="24"/>
        </w:rPr>
        <w:t>osmolarity</w:t>
      </w:r>
      <w:proofErr w:type="spellEnd"/>
      <w:r w:rsidR="00FE35C6" w:rsidRPr="00684B1A">
        <w:rPr>
          <w:rFonts w:ascii="Arial" w:hAnsi="Arial" w:cs="Arial"/>
          <w:sz w:val="24"/>
          <w:szCs w:val="24"/>
        </w:rPr>
        <w:t xml:space="preserve"> of the </w:t>
      </w:r>
      <w:r w:rsidR="00FE35C6">
        <w:rPr>
          <w:rFonts w:ascii="Arial" w:hAnsi="Arial" w:cs="Arial"/>
          <w:sz w:val="24"/>
          <w:szCs w:val="24"/>
        </w:rPr>
        <w:t xml:space="preserve">“physiologic </w:t>
      </w:r>
      <w:proofErr w:type="spellStart"/>
      <w:r w:rsidR="00FE35C6">
        <w:rPr>
          <w:rFonts w:ascii="Arial" w:hAnsi="Arial" w:cs="Arial"/>
          <w:sz w:val="24"/>
          <w:szCs w:val="24"/>
        </w:rPr>
        <w:t>osmolarity</w:t>
      </w:r>
      <w:proofErr w:type="spellEnd"/>
      <w:r w:rsidR="00FE35C6">
        <w:rPr>
          <w:rFonts w:ascii="Arial" w:hAnsi="Arial" w:cs="Arial"/>
          <w:sz w:val="24"/>
          <w:szCs w:val="24"/>
        </w:rPr>
        <w:t xml:space="preserve"> internal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E7F334" w14:textId="529D8D37" w:rsidR="00684B1A" w:rsidRPr="00684B1A" w:rsidRDefault="00765724" w:rsidP="00684B1A">
      <w:pPr>
        <w:rPr>
          <w:rFonts w:ascii="Arial" w:hAnsi="Arial" w:cs="Arial"/>
          <w:sz w:val="24"/>
          <w:szCs w:val="24"/>
        </w:rPr>
      </w:pPr>
      <w:r w:rsidRPr="004B0AF7">
        <w:rPr>
          <w:rFonts w:ascii="Arial" w:hAnsi="Arial" w:cs="Arial"/>
          <w:b/>
          <w:bCs/>
          <w:color w:val="7C0CFD"/>
          <w:sz w:val="24"/>
          <w:szCs w:val="24"/>
        </w:rPr>
        <w:t xml:space="preserve">CRITICAL STEP </w:t>
      </w:r>
      <w:r w:rsidR="001B08E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ompare the</w:t>
      </w:r>
      <w:r w:rsidR="00684B1A" w:rsidRPr="00684B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4B1A" w:rsidRPr="00684B1A">
        <w:rPr>
          <w:rFonts w:ascii="Arial" w:hAnsi="Arial" w:cs="Arial"/>
          <w:sz w:val="24"/>
          <w:szCs w:val="24"/>
        </w:rPr>
        <w:t>osmolarity</w:t>
      </w:r>
      <w:proofErr w:type="spellEnd"/>
      <w:r w:rsidR="00684B1A" w:rsidRPr="00684B1A">
        <w:rPr>
          <w:rFonts w:ascii="Arial" w:hAnsi="Arial" w:cs="Arial"/>
          <w:sz w:val="24"/>
          <w:szCs w:val="24"/>
        </w:rPr>
        <w:t xml:space="preserve"> of the </w:t>
      </w:r>
      <w:r w:rsidR="001B08EA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physiologic </w:t>
      </w:r>
      <w:proofErr w:type="spellStart"/>
      <w:r>
        <w:rPr>
          <w:rFonts w:ascii="Arial" w:hAnsi="Arial" w:cs="Arial"/>
          <w:sz w:val="24"/>
          <w:szCs w:val="24"/>
        </w:rPr>
        <w:t>osmolarity</w:t>
      </w:r>
      <w:proofErr w:type="spellEnd"/>
      <w:r>
        <w:rPr>
          <w:rFonts w:ascii="Arial" w:hAnsi="Arial" w:cs="Arial"/>
          <w:sz w:val="24"/>
          <w:szCs w:val="24"/>
        </w:rPr>
        <w:t xml:space="preserve"> internal </w:t>
      </w:r>
      <w:r w:rsidR="00684B1A" w:rsidRPr="00684B1A">
        <w:rPr>
          <w:rFonts w:ascii="Arial" w:hAnsi="Arial" w:cs="Arial"/>
          <w:sz w:val="24"/>
          <w:szCs w:val="24"/>
        </w:rPr>
        <w:t>solution</w:t>
      </w:r>
      <w:r w:rsidR="001B08E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with </w:t>
      </w:r>
      <w:r w:rsidR="00721452">
        <w:rPr>
          <w:rFonts w:ascii="Arial" w:hAnsi="Arial" w:cs="Arial"/>
          <w:sz w:val="24"/>
          <w:szCs w:val="24"/>
        </w:rPr>
        <w:t xml:space="preserve">that of </w:t>
      </w:r>
      <w:proofErr w:type="spellStart"/>
      <w:r>
        <w:rPr>
          <w:rFonts w:ascii="Arial" w:hAnsi="Arial" w:cs="Arial"/>
          <w:sz w:val="24"/>
          <w:szCs w:val="24"/>
        </w:rPr>
        <w:t>aCSF</w:t>
      </w:r>
      <w:proofErr w:type="spellEnd"/>
      <w:r>
        <w:rPr>
          <w:rFonts w:ascii="Arial" w:hAnsi="Arial" w:cs="Arial"/>
          <w:sz w:val="24"/>
          <w:szCs w:val="24"/>
        </w:rPr>
        <w:t xml:space="preserve">. If necessary, </w:t>
      </w:r>
      <w:r w:rsidR="001B08EA">
        <w:rPr>
          <w:rFonts w:ascii="Arial" w:hAnsi="Arial" w:cs="Arial"/>
          <w:sz w:val="24"/>
          <w:szCs w:val="24"/>
        </w:rPr>
        <w:t xml:space="preserve">add </w:t>
      </w:r>
      <w:r w:rsidR="00721452">
        <w:rPr>
          <w:rFonts w:ascii="Arial" w:hAnsi="Arial" w:cs="Arial"/>
          <w:sz w:val="24"/>
          <w:szCs w:val="24"/>
        </w:rPr>
        <w:t xml:space="preserve">sucrose </w:t>
      </w:r>
      <w:r w:rsidR="001B08EA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1B08EA">
        <w:rPr>
          <w:rFonts w:ascii="Arial" w:hAnsi="Arial" w:cs="Arial"/>
          <w:sz w:val="24"/>
          <w:szCs w:val="24"/>
        </w:rPr>
        <w:t>aCSF</w:t>
      </w:r>
      <w:proofErr w:type="spellEnd"/>
      <w:r w:rsidR="001B08EA">
        <w:rPr>
          <w:rFonts w:ascii="Arial" w:hAnsi="Arial" w:cs="Arial"/>
          <w:sz w:val="24"/>
          <w:szCs w:val="24"/>
        </w:rPr>
        <w:t xml:space="preserve"> until its </w:t>
      </w:r>
      <w:proofErr w:type="spellStart"/>
      <w:r w:rsidR="001B08EA">
        <w:rPr>
          <w:rFonts w:ascii="Arial" w:hAnsi="Arial" w:cs="Arial"/>
          <w:sz w:val="24"/>
          <w:szCs w:val="24"/>
        </w:rPr>
        <w:t>osmolarity</w:t>
      </w:r>
      <w:proofErr w:type="spellEnd"/>
      <w:r w:rsidR="001B08EA">
        <w:rPr>
          <w:rFonts w:ascii="Arial" w:hAnsi="Arial" w:cs="Arial"/>
          <w:sz w:val="24"/>
          <w:szCs w:val="24"/>
        </w:rPr>
        <w:t xml:space="preserve"> is 15</w:t>
      </w:r>
      <w:r w:rsidR="00FE35C6">
        <w:rPr>
          <w:rFonts w:ascii="Arial" w:hAnsi="Arial" w:cs="Arial"/>
          <w:sz w:val="24"/>
          <w:szCs w:val="24"/>
        </w:rPr>
        <w:t xml:space="preserve"> </w:t>
      </w:r>
      <w:r w:rsidR="001B08EA">
        <w:rPr>
          <w:rFonts w:ascii="Arial" w:hAnsi="Arial" w:cs="Arial"/>
          <w:sz w:val="24"/>
          <w:szCs w:val="24"/>
        </w:rPr>
        <w:t>–</w:t>
      </w:r>
      <w:r w:rsidR="00FE35C6">
        <w:rPr>
          <w:rFonts w:ascii="Arial" w:hAnsi="Arial" w:cs="Arial"/>
          <w:sz w:val="24"/>
          <w:szCs w:val="24"/>
        </w:rPr>
        <w:t xml:space="preserve"> </w:t>
      </w:r>
      <w:r w:rsidR="001B08EA">
        <w:rPr>
          <w:rFonts w:ascii="Arial" w:hAnsi="Arial" w:cs="Arial"/>
          <w:sz w:val="24"/>
          <w:szCs w:val="24"/>
        </w:rPr>
        <w:t xml:space="preserve">20 </w:t>
      </w:r>
      <w:proofErr w:type="spellStart"/>
      <w:r w:rsidR="001B08EA">
        <w:rPr>
          <w:rFonts w:ascii="Arial" w:hAnsi="Arial" w:cs="Arial"/>
          <w:sz w:val="24"/>
          <w:szCs w:val="24"/>
        </w:rPr>
        <w:t>mOsm</w:t>
      </w:r>
      <w:proofErr w:type="spellEnd"/>
      <w:r>
        <w:rPr>
          <w:rFonts w:ascii="Arial" w:hAnsi="Arial" w:cs="Arial"/>
          <w:sz w:val="24"/>
          <w:szCs w:val="24"/>
        </w:rPr>
        <w:t xml:space="preserve"> lower than that of </w:t>
      </w:r>
      <w:r w:rsidR="001B08EA">
        <w:rPr>
          <w:rFonts w:ascii="Arial" w:hAnsi="Arial" w:cs="Arial"/>
          <w:sz w:val="24"/>
          <w:szCs w:val="24"/>
        </w:rPr>
        <w:t xml:space="preserve">“physiologic </w:t>
      </w:r>
      <w:proofErr w:type="spellStart"/>
      <w:r w:rsidR="001B08EA">
        <w:rPr>
          <w:rFonts w:ascii="Arial" w:hAnsi="Arial" w:cs="Arial"/>
          <w:sz w:val="24"/>
          <w:szCs w:val="24"/>
        </w:rPr>
        <w:t>osmolarity</w:t>
      </w:r>
      <w:proofErr w:type="spellEnd"/>
      <w:r w:rsidR="001B08EA">
        <w:rPr>
          <w:rFonts w:ascii="Arial" w:hAnsi="Arial" w:cs="Arial"/>
          <w:sz w:val="24"/>
          <w:szCs w:val="24"/>
        </w:rPr>
        <w:t xml:space="preserve"> internal </w:t>
      </w:r>
      <w:r w:rsidR="001B08EA" w:rsidRPr="00684B1A">
        <w:rPr>
          <w:rFonts w:ascii="Arial" w:hAnsi="Arial" w:cs="Arial"/>
          <w:sz w:val="24"/>
          <w:szCs w:val="24"/>
        </w:rPr>
        <w:t>solution</w:t>
      </w:r>
      <w:r w:rsidR="001B08EA">
        <w:rPr>
          <w:rFonts w:ascii="Arial" w:hAnsi="Arial" w:cs="Arial"/>
          <w:sz w:val="24"/>
          <w:szCs w:val="24"/>
        </w:rPr>
        <w:t>”.</w:t>
      </w:r>
    </w:p>
    <w:p w14:paraId="3969BC4D" w14:textId="3248818B" w:rsidR="00684B1A" w:rsidRPr="00684B1A" w:rsidRDefault="00684B1A" w:rsidP="00684B1A">
      <w:pPr>
        <w:rPr>
          <w:rFonts w:ascii="Arial" w:hAnsi="Arial" w:cs="Arial"/>
          <w:sz w:val="24"/>
          <w:szCs w:val="24"/>
        </w:rPr>
      </w:pPr>
      <w:r w:rsidRPr="001B08EA">
        <w:rPr>
          <w:rFonts w:ascii="Arial" w:hAnsi="Arial" w:cs="Arial"/>
          <w:b/>
          <w:bCs/>
          <w:color w:val="7C0CFD"/>
          <w:sz w:val="24"/>
          <w:szCs w:val="24"/>
        </w:rPr>
        <w:t>CRITICAL STEP</w:t>
      </w:r>
      <w:r w:rsidRPr="001B08EA">
        <w:rPr>
          <w:rFonts w:ascii="Arial" w:hAnsi="Arial" w:cs="Arial"/>
          <w:color w:val="7030A0"/>
          <w:sz w:val="24"/>
          <w:szCs w:val="24"/>
        </w:rPr>
        <w:t xml:space="preserve"> </w:t>
      </w:r>
      <w:r w:rsidR="001B08EA">
        <w:rPr>
          <w:rFonts w:ascii="Arial" w:hAnsi="Arial" w:cs="Arial"/>
          <w:sz w:val="24"/>
          <w:szCs w:val="24"/>
        </w:rPr>
        <w:t xml:space="preserve">Store the internal solution on </w:t>
      </w:r>
      <w:r w:rsidRPr="00684B1A">
        <w:rPr>
          <w:rFonts w:ascii="Arial" w:hAnsi="Arial" w:cs="Arial"/>
          <w:sz w:val="24"/>
          <w:szCs w:val="24"/>
        </w:rPr>
        <w:t>ice until you are ready to begin patching.</w:t>
      </w:r>
    </w:p>
    <w:p w14:paraId="2869A878" w14:textId="77777777" w:rsidR="00FD1592" w:rsidRDefault="00FD1592" w:rsidP="00684B1A">
      <w:pPr>
        <w:rPr>
          <w:ins w:id="4" w:author="Scala, Federico" w:date="2019-04-23T12:03:00Z"/>
          <w:rFonts w:ascii="Arial" w:hAnsi="Arial" w:cs="Arial"/>
          <w:sz w:val="24"/>
          <w:szCs w:val="24"/>
        </w:rPr>
      </w:pPr>
    </w:p>
    <w:p w14:paraId="51A3BD5A" w14:textId="77777777" w:rsidR="00DB18BB" w:rsidRDefault="00DB18BB" w:rsidP="00684B1A">
      <w:pPr>
        <w:rPr>
          <w:ins w:id="5" w:author="Scala, Federico" w:date="2019-04-23T12:03:00Z"/>
          <w:rFonts w:ascii="Arial" w:hAnsi="Arial" w:cs="Arial"/>
          <w:sz w:val="24"/>
          <w:szCs w:val="24"/>
        </w:rPr>
      </w:pPr>
    </w:p>
    <w:p w14:paraId="11A4065B" w14:textId="53039AC1" w:rsidR="00DB18BB" w:rsidRPr="004B0AF7" w:rsidRDefault="00DB18BB" w:rsidP="00684B1A">
      <w:pPr>
        <w:rPr>
          <w:rFonts w:ascii="Arial" w:hAnsi="Arial" w:cs="Arial"/>
          <w:sz w:val="24"/>
          <w:szCs w:val="24"/>
        </w:rPr>
      </w:pPr>
      <w:ins w:id="6" w:author="Scala, Federico" w:date="2019-04-23T12:03:00Z">
        <w:r>
          <w:fldChar w:fldCharType="begin"/>
        </w:r>
        <w:r>
          <w:instrText xml:space="preserve"> HYPERLINK "https://www.physiologyweb.com/calculators/ghk_equation_calculator.html" </w:instrText>
        </w:r>
        <w:r>
          <w:fldChar w:fldCharType="separate"/>
        </w:r>
        <w:r>
          <w:rPr>
            <w:rStyle w:val="Hyperlink"/>
          </w:rPr>
          <w:t>https://www.physiologyweb.com/calculators/ghk_equation_calculator.html</w:t>
        </w:r>
        <w:r>
          <w:fldChar w:fldCharType="end"/>
        </w:r>
      </w:ins>
    </w:p>
    <w:sectPr w:rsidR="00DB18BB" w:rsidRPr="004B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thematicalPi-Six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0437"/>
    <w:multiLevelType w:val="hybridMultilevel"/>
    <w:tmpl w:val="F77E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C1540"/>
    <w:multiLevelType w:val="hybridMultilevel"/>
    <w:tmpl w:val="8974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ala, Federico">
    <w15:presenceInfo w15:providerId="AD" w15:userId="S-1-5-21-117609710-220523388-725345543-146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xN7Q0NrI0NDc0MzJR0lEKTi0uzszPAykwrAUAmstZOywAAAA="/>
  </w:docVars>
  <w:rsids>
    <w:rsidRoot w:val="004B0AF7"/>
    <w:rsid w:val="00102F79"/>
    <w:rsid w:val="0017360E"/>
    <w:rsid w:val="001B08EA"/>
    <w:rsid w:val="002415CD"/>
    <w:rsid w:val="00340253"/>
    <w:rsid w:val="004301D9"/>
    <w:rsid w:val="004B0AF7"/>
    <w:rsid w:val="0053247F"/>
    <w:rsid w:val="00534D1C"/>
    <w:rsid w:val="00560800"/>
    <w:rsid w:val="005B5725"/>
    <w:rsid w:val="00601400"/>
    <w:rsid w:val="0065424D"/>
    <w:rsid w:val="00684B1A"/>
    <w:rsid w:val="0068550E"/>
    <w:rsid w:val="00721452"/>
    <w:rsid w:val="0073756A"/>
    <w:rsid w:val="0076389C"/>
    <w:rsid w:val="00765724"/>
    <w:rsid w:val="0083437C"/>
    <w:rsid w:val="008D4488"/>
    <w:rsid w:val="009534FF"/>
    <w:rsid w:val="009671C5"/>
    <w:rsid w:val="00997ABD"/>
    <w:rsid w:val="009B2CFF"/>
    <w:rsid w:val="00A32636"/>
    <w:rsid w:val="00A85873"/>
    <w:rsid w:val="00AE49C1"/>
    <w:rsid w:val="00BE6861"/>
    <w:rsid w:val="00DB18BB"/>
    <w:rsid w:val="00DF703B"/>
    <w:rsid w:val="00F6215F"/>
    <w:rsid w:val="00F70101"/>
    <w:rsid w:val="00FD1592"/>
    <w:rsid w:val="00F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E5CD"/>
  <w15:chartTrackingRefBased/>
  <w15:docId w15:val="{E40F0E8C-AA73-4595-9CFF-F8B3036A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0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2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1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Scala, Federico</dc:creator>
  <cp:keywords/>
  <dc:description/>
  <cp:lastModifiedBy>Scala, Federico</cp:lastModifiedBy>
  <cp:revision>4</cp:revision>
  <cp:lastPrinted>2020-08-31T16:46:00Z</cp:lastPrinted>
  <dcterms:created xsi:type="dcterms:W3CDTF">2019-04-23T17:02:00Z</dcterms:created>
  <dcterms:modified xsi:type="dcterms:W3CDTF">2020-08-31T16:51:00Z</dcterms:modified>
</cp:coreProperties>
</file>